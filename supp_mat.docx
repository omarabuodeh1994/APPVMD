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07CE" w14:textId="13FF4495" w:rsidR="00DC160C" w:rsidRPr="00C077BA" w:rsidRDefault="002B7DFD">
      <w:pPr>
        <w:rPr>
          <w:b/>
          <w:bCs/>
          <w:sz w:val="28"/>
          <w:szCs w:val="24"/>
          <w:u w:val="single"/>
        </w:rPr>
      </w:pPr>
      <w:r w:rsidRPr="00C077BA">
        <w:rPr>
          <w:b/>
          <w:bCs/>
          <w:sz w:val="28"/>
          <w:szCs w:val="24"/>
          <w:u w:val="single"/>
        </w:rPr>
        <w:t>Overview:</w:t>
      </w:r>
    </w:p>
    <w:p w14:paraId="42F6BEC0" w14:textId="3151D1E9" w:rsidR="002B7DFD" w:rsidRDefault="002B7DFD">
      <w:r>
        <w:t xml:space="preserve">This </w:t>
      </w:r>
      <w:r w:rsidR="00C077BA">
        <w:t>document</w:t>
      </w:r>
      <w:r>
        <w:t xml:space="preserve"> aims to investigate the effect of changing boundary conditions on the APPVMD algorithm. Three boundary conditions </w:t>
      </w:r>
      <w:r w:rsidR="00C077BA">
        <w:t>are</w:t>
      </w:r>
      <w:r>
        <w:t xml:space="preserve"> simulated; namely, pinned-pinned (default</w:t>
      </w:r>
      <w:r w:rsidR="00C077BA">
        <w:t xml:space="preserve"> study</w:t>
      </w:r>
      <w:r>
        <w:t xml:space="preserve">), fixed-pinned, and fixed-fixed. These simulations </w:t>
      </w:r>
      <w:r w:rsidR="00C077BA">
        <w:t>are</w:t>
      </w:r>
      <w:r>
        <w:t xml:space="preserve"> carried out for all four vehicle classes to gain an understanding of these effects of almost all vehicle classes.</w:t>
      </w:r>
      <w:r w:rsidR="001D10FD">
        <w:t xml:space="preserve"> It is worth mentioning that </w:t>
      </w:r>
      <w:r w:rsidR="00C077BA">
        <w:t>the default boundary condition us</w:t>
      </w:r>
      <w:r w:rsidR="001D10FD">
        <w:t xml:space="preserve"> rer</w:t>
      </w:r>
      <w:r w:rsidR="00C077BA">
        <w:t>u</w:t>
      </w:r>
      <w:r w:rsidR="001D10FD">
        <w:t xml:space="preserve">n, </w:t>
      </w:r>
      <w:r w:rsidR="00C077BA">
        <w:t xml:space="preserve">where negligible </w:t>
      </w:r>
      <w:r w:rsidR="001D10FD">
        <w:t>differen</w:t>
      </w:r>
      <w:r w:rsidR="00C077BA">
        <w:t>ces are observed</w:t>
      </w:r>
      <w:r w:rsidR="001D10FD">
        <w:t xml:space="preserve"> due to the variability of the surface roughness</w:t>
      </w:r>
      <w:r w:rsidR="00C077BA">
        <w:t xml:space="preserve"> definition for each vehicle pass</w:t>
      </w:r>
      <w:r w:rsidR="001D10FD">
        <w:t>.</w:t>
      </w:r>
      <w:r w:rsidR="00C077BA">
        <w:t xml:space="preserve"> The following tables are generated to investigate the effects of boundary conditions on the APPVMD accuracies.</w:t>
      </w:r>
    </w:p>
    <w:p w14:paraId="00A1D0F0" w14:textId="25EE674B" w:rsidR="002B7DFD" w:rsidRPr="00C077BA" w:rsidRDefault="002B7DFD">
      <w:pPr>
        <w:rPr>
          <w:b/>
          <w:bCs/>
          <w:sz w:val="28"/>
          <w:szCs w:val="24"/>
          <w:u w:val="single"/>
        </w:rPr>
      </w:pPr>
      <w:r w:rsidRPr="00C077BA">
        <w:rPr>
          <w:b/>
          <w:bCs/>
          <w:sz w:val="28"/>
          <w:szCs w:val="24"/>
          <w:u w:val="single"/>
        </w:rPr>
        <w:t>Results:</w:t>
      </w:r>
    </w:p>
    <w:p w14:paraId="4C3285C6" w14:textId="6A46C4FF" w:rsidR="002B7DFD" w:rsidRDefault="002B7DFD" w:rsidP="002B7DFD">
      <w:pPr>
        <w:pStyle w:val="Caption"/>
        <w:keepNext/>
      </w:pPr>
      <w:r>
        <w:t xml:space="preserve">Table </w:t>
      </w:r>
      <w:r w:rsidR="0055222E">
        <w:rPr>
          <w:noProof/>
        </w:rPr>
        <w:fldChar w:fldCharType="begin"/>
      </w:r>
      <w:r w:rsidR="0055222E">
        <w:rPr>
          <w:noProof/>
        </w:rPr>
        <w:instrText xml:space="preserve"> SEQ Table \* ARABIC </w:instrText>
      </w:r>
      <w:r w:rsidR="0055222E">
        <w:rPr>
          <w:noProof/>
        </w:rPr>
        <w:fldChar w:fldCharType="separate"/>
      </w:r>
      <w:r w:rsidR="009A3CE5">
        <w:rPr>
          <w:noProof/>
        </w:rPr>
        <w:t>1</w:t>
      </w:r>
      <w:r w:rsidR="0055222E">
        <w:rPr>
          <w:noProof/>
        </w:rPr>
        <w:fldChar w:fldCharType="end"/>
      </w:r>
      <w:r>
        <w:t>: Pinned-pinned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46208FB7" w14:textId="77777777" w:rsidTr="00770CFA">
        <w:tc>
          <w:tcPr>
            <w:tcW w:w="1678" w:type="dxa"/>
          </w:tcPr>
          <w:p w14:paraId="4942D785" w14:textId="77777777" w:rsidR="002B7DFD" w:rsidRDefault="002B7DFD" w:rsidP="00770CFA">
            <w:r>
              <w:t>Vehicle Class</w:t>
            </w:r>
          </w:p>
        </w:tc>
        <w:tc>
          <w:tcPr>
            <w:tcW w:w="1646" w:type="dxa"/>
          </w:tcPr>
          <w:p w14:paraId="2452DF69" w14:textId="77777777" w:rsidR="002B7DFD" w:rsidRDefault="002B7DFD" w:rsidP="00770CFA">
            <w:r>
              <w:t>Not Detected</w:t>
            </w:r>
          </w:p>
        </w:tc>
        <w:tc>
          <w:tcPr>
            <w:tcW w:w="1525" w:type="dxa"/>
          </w:tcPr>
          <w:p w14:paraId="1A518DAC" w14:textId="77777777" w:rsidR="002B7DFD" w:rsidRDefault="002B7DFD" w:rsidP="00770CFA">
            <w:r>
              <w:t>Low CFR</w:t>
            </w:r>
          </w:p>
        </w:tc>
        <w:tc>
          <w:tcPr>
            <w:tcW w:w="1537" w:type="dxa"/>
          </w:tcPr>
          <w:p w14:paraId="45B4C0BF" w14:textId="77777777" w:rsidR="002B7DFD" w:rsidRDefault="002B7DFD" w:rsidP="00770CFA">
            <w:r>
              <w:t>Med CFR</w:t>
            </w:r>
          </w:p>
        </w:tc>
        <w:tc>
          <w:tcPr>
            <w:tcW w:w="1536" w:type="dxa"/>
          </w:tcPr>
          <w:p w14:paraId="4253413E" w14:textId="77777777" w:rsidR="002B7DFD" w:rsidRDefault="002B7DFD" w:rsidP="00770CFA">
            <w:r>
              <w:t>High CFR</w:t>
            </w:r>
          </w:p>
        </w:tc>
        <w:tc>
          <w:tcPr>
            <w:tcW w:w="1428" w:type="dxa"/>
          </w:tcPr>
          <w:p w14:paraId="0EFAC9E8" w14:textId="77777777" w:rsidR="002B7DFD" w:rsidRDefault="002B7DFD" w:rsidP="00770CFA">
            <w:r>
              <w:t>% detected</w:t>
            </w:r>
          </w:p>
        </w:tc>
      </w:tr>
      <w:tr w:rsidR="002B7DFD" w14:paraId="42982CDD" w14:textId="77777777" w:rsidTr="00770CFA">
        <w:tc>
          <w:tcPr>
            <w:tcW w:w="1678" w:type="dxa"/>
          </w:tcPr>
          <w:p w14:paraId="6A362F6D" w14:textId="77777777" w:rsidR="002B7DFD" w:rsidRDefault="002B7DFD" w:rsidP="00770CFA">
            <w:r>
              <w:t>Hatchback</w:t>
            </w:r>
          </w:p>
        </w:tc>
        <w:tc>
          <w:tcPr>
            <w:tcW w:w="1646" w:type="dxa"/>
          </w:tcPr>
          <w:p w14:paraId="3BC66188" w14:textId="77777777" w:rsidR="002B7DFD" w:rsidRDefault="002B7DFD" w:rsidP="00770CFA">
            <w:r>
              <w:t>9</w:t>
            </w:r>
          </w:p>
        </w:tc>
        <w:tc>
          <w:tcPr>
            <w:tcW w:w="1525" w:type="dxa"/>
          </w:tcPr>
          <w:p w14:paraId="44987EB0" w14:textId="77777777" w:rsidR="002B7DFD" w:rsidRDefault="002B7DFD" w:rsidP="00770CFA">
            <w:r>
              <w:t>20</w:t>
            </w:r>
          </w:p>
        </w:tc>
        <w:tc>
          <w:tcPr>
            <w:tcW w:w="1537" w:type="dxa"/>
          </w:tcPr>
          <w:p w14:paraId="29410F70" w14:textId="77777777" w:rsidR="002B7DFD" w:rsidRDefault="002B7DFD" w:rsidP="00770CFA">
            <w:r>
              <w:t>8</w:t>
            </w:r>
          </w:p>
        </w:tc>
        <w:tc>
          <w:tcPr>
            <w:tcW w:w="1536" w:type="dxa"/>
          </w:tcPr>
          <w:p w14:paraId="3FFA0BF0" w14:textId="77777777" w:rsidR="002B7DFD" w:rsidRDefault="002B7DFD" w:rsidP="00770CFA">
            <w:r>
              <w:t>2</w:t>
            </w:r>
          </w:p>
        </w:tc>
        <w:tc>
          <w:tcPr>
            <w:tcW w:w="1428" w:type="dxa"/>
          </w:tcPr>
          <w:p w14:paraId="76A8BE44" w14:textId="77777777" w:rsidR="002B7DFD" w:rsidRDefault="002B7DFD" w:rsidP="00770CFA">
            <w:r>
              <w:t>76.9%</w:t>
            </w:r>
          </w:p>
        </w:tc>
      </w:tr>
      <w:tr w:rsidR="002B7DFD" w14:paraId="163E82E6" w14:textId="77777777" w:rsidTr="00770CFA">
        <w:tc>
          <w:tcPr>
            <w:tcW w:w="1678" w:type="dxa"/>
          </w:tcPr>
          <w:p w14:paraId="62FE055B" w14:textId="77777777" w:rsidR="002B7DFD" w:rsidRDefault="002B7DFD" w:rsidP="00770CFA">
            <w:r>
              <w:t>Sedan</w:t>
            </w:r>
          </w:p>
        </w:tc>
        <w:tc>
          <w:tcPr>
            <w:tcW w:w="1646" w:type="dxa"/>
          </w:tcPr>
          <w:p w14:paraId="4620638D" w14:textId="77777777" w:rsidR="002B7DFD" w:rsidRDefault="002B7DFD" w:rsidP="00770CFA">
            <w:r>
              <w:t>1</w:t>
            </w:r>
          </w:p>
        </w:tc>
        <w:tc>
          <w:tcPr>
            <w:tcW w:w="1525" w:type="dxa"/>
          </w:tcPr>
          <w:p w14:paraId="6397FCD9" w14:textId="77777777" w:rsidR="002B7DFD" w:rsidRDefault="002B7DFD" w:rsidP="00770CFA">
            <w:r>
              <w:t>12</w:t>
            </w:r>
          </w:p>
        </w:tc>
        <w:tc>
          <w:tcPr>
            <w:tcW w:w="1537" w:type="dxa"/>
          </w:tcPr>
          <w:p w14:paraId="58CC0EDC" w14:textId="77777777" w:rsidR="002B7DFD" w:rsidRDefault="002B7DFD" w:rsidP="00770CFA">
            <w:r>
              <w:t>17</w:t>
            </w:r>
          </w:p>
        </w:tc>
        <w:tc>
          <w:tcPr>
            <w:tcW w:w="1536" w:type="dxa"/>
          </w:tcPr>
          <w:p w14:paraId="2762FBB2" w14:textId="77777777" w:rsidR="002B7DFD" w:rsidRDefault="002B7DFD" w:rsidP="00770CFA">
            <w:r>
              <w:t>9</w:t>
            </w:r>
          </w:p>
        </w:tc>
        <w:tc>
          <w:tcPr>
            <w:tcW w:w="1428" w:type="dxa"/>
          </w:tcPr>
          <w:p w14:paraId="1B5E931D" w14:textId="77777777" w:rsidR="002B7DFD" w:rsidRDefault="002B7DFD" w:rsidP="00770CFA">
            <w:r>
              <w:t>97.4%</w:t>
            </w:r>
          </w:p>
        </w:tc>
      </w:tr>
      <w:tr w:rsidR="002B7DFD" w14:paraId="1EA994B9" w14:textId="77777777" w:rsidTr="00770CFA">
        <w:tc>
          <w:tcPr>
            <w:tcW w:w="1678" w:type="dxa"/>
          </w:tcPr>
          <w:p w14:paraId="77307057" w14:textId="77777777" w:rsidR="002B7DFD" w:rsidRDefault="002B7DFD" w:rsidP="00770CFA">
            <w:r>
              <w:t>SUV</w:t>
            </w:r>
          </w:p>
        </w:tc>
        <w:tc>
          <w:tcPr>
            <w:tcW w:w="1646" w:type="dxa"/>
          </w:tcPr>
          <w:p w14:paraId="1852C20D" w14:textId="77777777" w:rsidR="002B7DFD" w:rsidRDefault="002B7DFD" w:rsidP="00770CFA">
            <w:r>
              <w:t>2</w:t>
            </w:r>
          </w:p>
        </w:tc>
        <w:tc>
          <w:tcPr>
            <w:tcW w:w="1525" w:type="dxa"/>
          </w:tcPr>
          <w:p w14:paraId="39EB3DB9" w14:textId="77777777" w:rsidR="002B7DFD" w:rsidRDefault="002B7DFD" w:rsidP="00770CFA">
            <w:r>
              <w:t>8</w:t>
            </w:r>
          </w:p>
        </w:tc>
        <w:tc>
          <w:tcPr>
            <w:tcW w:w="1537" w:type="dxa"/>
          </w:tcPr>
          <w:p w14:paraId="10ABA33F" w14:textId="77777777" w:rsidR="002B7DFD" w:rsidRDefault="002B7DFD" w:rsidP="00770CFA">
            <w:r>
              <w:t>16</w:t>
            </w:r>
          </w:p>
        </w:tc>
        <w:tc>
          <w:tcPr>
            <w:tcW w:w="1536" w:type="dxa"/>
          </w:tcPr>
          <w:p w14:paraId="23A274D7" w14:textId="77777777" w:rsidR="002B7DFD" w:rsidRDefault="002B7DFD" w:rsidP="00770CFA">
            <w:r>
              <w:t>13</w:t>
            </w:r>
          </w:p>
        </w:tc>
        <w:tc>
          <w:tcPr>
            <w:tcW w:w="1428" w:type="dxa"/>
          </w:tcPr>
          <w:p w14:paraId="2A69247D" w14:textId="77777777" w:rsidR="002B7DFD" w:rsidRDefault="002B7DFD" w:rsidP="00770CFA">
            <w:r>
              <w:t>94.8%</w:t>
            </w:r>
          </w:p>
        </w:tc>
      </w:tr>
      <w:tr w:rsidR="002B7DFD" w14:paraId="3095249E" w14:textId="77777777" w:rsidTr="00770CFA">
        <w:tc>
          <w:tcPr>
            <w:tcW w:w="1678" w:type="dxa"/>
          </w:tcPr>
          <w:p w14:paraId="6ABB315B" w14:textId="77777777" w:rsidR="002B7DFD" w:rsidRDefault="002B7DFD" w:rsidP="00770CFA">
            <w:r>
              <w:t>Truck</w:t>
            </w:r>
          </w:p>
        </w:tc>
        <w:tc>
          <w:tcPr>
            <w:tcW w:w="1646" w:type="dxa"/>
          </w:tcPr>
          <w:p w14:paraId="2A615A15" w14:textId="77777777" w:rsidR="002B7DFD" w:rsidRDefault="002B7DFD" w:rsidP="00770CFA">
            <w:r>
              <w:t>7</w:t>
            </w:r>
          </w:p>
        </w:tc>
        <w:tc>
          <w:tcPr>
            <w:tcW w:w="1525" w:type="dxa"/>
          </w:tcPr>
          <w:p w14:paraId="73C9B24A" w14:textId="77777777" w:rsidR="002B7DFD" w:rsidRDefault="002B7DFD" w:rsidP="00770CFA">
            <w:r>
              <w:t>7</w:t>
            </w:r>
          </w:p>
        </w:tc>
        <w:tc>
          <w:tcPr>
            <w:tcW w:w="1537" w:type="dxa"/>
          </w:tcPr>
          <w:p w14:paraId="1BC9B8D8" w14:textId="77777777" w:rsidR="002B7DFD" w:rsidRDefault="002B7DFD" w:rsidP="00770CFA">
            <w:r>
              <w:t>9</w:t>
            </w:r>
          </w:p>
        </w:tc>
        <w:tc>
          <w:tcPr>
            <w:tcW w:w="1536" w:type="dxa"/>
          </w:tcPr>
          <w:p w14:paraId="24C508F7" w14:textId="77777777" w:rsidR="002B7DFD" w:rsidRDefault="002B7DFD" w:rsidP="00770CFA">
            <w:r>
              <w:t>16</w:t>
            </w:r>
          </w:p>
        </w:tc>
        <w:tc>
          <w:tcPr>
            <w:tcW w:w="1428" w:type="dxa"/>
          </w:tcPr>
          <w:p w14:paraId="35F5C50C" w14:textId="77777777" w:rsidR="002B7DFD" w:rsidRDefault="002B7DFD" w:rsidP="00770CFA">
            <w:r>
              <w:t>82.1%</w:t>
            </w:r>
          </w:p>
        </w:tc>
      </w:tr>
    </w:tbl>
    <w:p w14:paraId="45FD5D4C" w14:textId="29782755" w:rsidR="002B7DFD" w:rsidRDefault="002B7DFD"/>
    <w:p w14:paraId="193E9150" w14:textId="77777777" w:rsidR="002B7DFD" w:rsidRDefault="002B7DFD" w:rsidP="002B7DFD">
      <w:pPr>
        <w:pStyle w:val="Caption"/>
        <w:keepNext/>
      </w:pPr>
      <w:r>
        <w:t>Table 2: Fixed-pinned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2254452A" w14:textId="77777777" w:rsidTr="00770CFA">
        <w:tc>
          <w:tcPr>
            <w:tcW w:w="1678" w:type="dxa"/>
          </w:tcPr>
          <w:p w14:paraId="10595AD8" w14:textId="77777777" w:rsidR="002B7DFD" w:rsidRDefault="002B7DFD" w:rsidP="00770CFA">
            <w:r>
              <w:t>Vehicle Class</w:t>
            </w:r>
          </w:p>
        </w:tc>
        <w:tc>
          <w:tcPr>
            <w:tcW w:w="1646" w:type="dxa"/>
          </w:tcPr>
          <w:p w14:paraId="4EFECD76" w14:textId="77777777" w:rsidR="002B7DFD" w:rsidRDefault="002B7DFD" w:rsidP="00770CFA">
            <w:r>
              <w:t>Not Detected</w:t>
            </w:r>
          </w:p>
        </w:tc>
        <w:tc>
          <w:tcPr>
            <w:tcW w:w="1525" w:type="dxa"/>
          </w:tcPr>
          <w:p w14:paraId="201CFC2A" w14:textId="77777777" w:rsidR="002B7DFD" w:rsidRDefault="002B7DFD" w:rsidP="00770CFA">
            <w:r>
              <w:t>Low CFR</w:t>
            </w:r>
          </w:p>
        </w:tc>
        <w:tc>
          <w:tcPr>
            <w:tcW w:w="1537" w:type="dxa"/>
          </w:tcPr>
          <w:p w14:paraId="13029800" w14:textId="77777777" w:rsidR="002B7DFD" w:rsidRDefault="002B7DFD" w:rsidP="00770CFA">
            <w:r>
              <w:t>Med CFR</w:t>
            </w:r>
          </w:p>
        </w:tc>
        <w:tc>
          <w:tcPr>
            <w:tcW w:w="1536" w:type="dxa"/>
          </w:tcPr>
          <w:p w14:paraId="658DE913" w14:textId="77777777" w:rsidR="002B7DFD" w:rsidRDefault="002B7DFD" w:rsidP="00770CFA">
            <w:r>
              <w:t>High CFR</w:t>
            </w:r>
          </w:p>
        </w:tc>
        <w:tc>
          <w:tcPr>
            <w:tcW w:w="1428" w:type="dxa"/>
          </w:tcPr>
          <w:p w14:paraId="10337D22" w14:textId="77777777" w:rsidR="002B7DFD" w:rsidRDefault="002B7DFD" w:rsidP="00770CFA">
            <w:r>
              <w:t>% detected</w:t>
            </w:r>
          </w:p>
        </w:tc>
      </w:tr>
      <w:tr w:rsidR="002B7DFD" w14:paraId="7717D06F" w14:textId="77777777" w:rsidTr="00770CFA">
        <w:tc>
          <w:tcPr>
            <w:tcW w:w="1678" w:type="dxa"/>
          </w:tcPr>
          <w:p w14:paraId="15EE1E7F" w14:textId="77777777" w:rsidR="002B7DFD" w:rsidRDefault="002B7DFD" w:rsidP="00770CFA">
            <w:r>
              <w:t>Hatchback</w:t>
            </w:r>
          </w:p>
        </w:tc>
        <w:tc>
          <w:tcPr>
            <w:tcW w:w="1646" w:type="dxa"/>
          </w:tcPr>
          <w:p w14:paraId="6B14B77D" w14:textId="77777777" w:rsidR="002B7DFD" w:rsidRDefault="002B7DFD" w:rsidP="00770CFA">
            <w:r>
              <w:t>10</w:t>
            </w:r>
          </w:p>
        </w:tc>
        <w:tc>
          <w:tcPr>
            <w:tcW w:w="1525" w:type="dxa"/>
          </w:tcPr>
          <w:p w14:paraId="14D02FF2" w14:textId="77777777" w:rsidR="002B7DFD" w:rsidRDefault="002B7DFD" w:rsidP="00770CFA">
            <w:r>
              <w:t>19</w:t>
            </w:r>
          </w:p>
        </w:tc>
        <w:tc>
          <w:tcPr>
            <w:tcW w:w="1537" w:type="dxa"/>
          </w:tcPr>
          <w:p w14:paraId="11CC225F" w14:textId="77777777" w:rsidR="002B7DFD" w:rsidRDefault="002B7DFD" w:rsidP="00770CFA">
            <w:r>
              <w:t>10</w:t>
            </w:r>
          </w:p>
        </w:tc>
        <w:tc>
          <w:tcPr>
            <w:tcW w:w="1536" w:type="dxa"/>
          </w:tcPr>
          <w:p w14:paraId="5F4F469D" w14:textId="77777777" w:rsidR="002B7DFD" w:rsidRDefault="002B7DFD" w:rsidP="00770CFA">
            <w:r>
              <w:t>0</w:t>
            </w:r>
          </w:p>
        </w:tc>
        <w:tc>
          <w:tcPr>
            <w:tcW w:w="1428" w:type="dxa"/>
          </w:tcPr>
          <w:p w14:paraId="7F54E666" w14:textId="77777777" w:rsidR="002B7DFD" w:rsidRDefault="002B7DFD" w:rsidP="00770CFA">
            <w:r>
              <w:t>74.4%</w:t>
            </w:r>
          </w:p>
        </w:tc>
      </w:tr>
      <w:tr w:rsidR="002B7DFD" w14:paraId="4725FECC" w14:textId="77777777" w:rsidTr="00770CFA">
        <w:tc>
          <w:tcPr>
            <w:tcW w:w="1678" w:type="dxa"/>
          </w:tcPr>
          <w:p w14:paraId="67A43C6A" w14:textId="77777777" w:rsidR="002B7DFD" w:rsidRDefault="002B7DFD" w:rsidP="00770CFA">
            <w:r>
              <w:t>Sedan</w:t>
            </w:r>
          </w:p>
        </w:tc>
        <w:tc>
          <w:tcPr>
            <w:tcW w:w="1646" w:type="dxa"/>
          </w:tcPr>
          <w:p w14:paraId="22AEA5B9" w14:textId="77777777" w:rsidR="002B7DFD" w:rsidRDefault="002B7DFD" w:rsidP="00770CFA">
            <w:r>
              <w:t>1</w:t>
            </w:r>
          </w:p>
        </w:tc>
        <w:tc>
          <w:tcPr>
            <w:tcW w:w="1525" w:type="dxa"/>
          </w:tcPr>
          <w:p w14:paraId="21185D4F" w14:textId="77777777" w:rsidR="002B7DFD" w:rsidRDefault="002B7DFD" w:rsidP="00770CFA">
            <w:r>
              <w:t>26</w:t>
            </w:r>
          </w:p>
        </w:tc>
        <w:tc>
          <w:tcPr>
            <w:tcW w:w="1537" w:type="dxa"/>
          </w:tcPr>
          <w:p w14:paraId="3EC074E5" w14:textId="77777777" w:rsidR="002B7DFD" w:rsidRDefault="002B7DFD" w:rsidP="00770CFA">
            <w:r>
              <w:t>11</w:t>
            </w:r>
          </w:p>
        </w:tc>
        <w:tc>
          <w:tcPr>
            <w:tcW w:w="1536" w:type="dxa"/>
          </w:tcPr>
          <w:p w14:paraId="78513CD2" w14:textId="77777777" w:rsidR="002B7DFD" w:rsidRDefault="002B7DFD" w:rsidP="00770CFA">
            <w:r>
              <w:t>1</w:t>
            </w:r>
          </w:p>
        </w:tc>
        <w:tc>
          <w:tcPr>
            <w:tcW w:w="1428" w:type="dxa"/>
          </w:tcPr>
          <w:p w14:paraId="5F973701" w14:textId="77777777" w:rsidR="002B7DFD" w:rsidRDefault="002B7DFD" w:rsidP="00770CFA">
            <w:r>
              <w:t>97.4%</w:t>
            </w:r>
          </w:p>
        </w:tc>
      </w:tr>
      <w:tr w:rsidR="002B7DFD" w14:paraId="6BAB2826" w14:textId="77777777" w:rsidTr="00770CFA">
        <w:tc>
          <w:tcPr>
            <w:tcW w:w="1678" w:type="dxa"/>
          </w:tcPr>
          <w:p w14:paraId="17ACC55C" w14:textId="77777777" w:rsidR="002B7DFD" w:rsidRDefault="002B7DFD" w:rsidP="00770CFA">
            <w:r>
              <w:t>SUV</w:t>
            </w:r>
          </w:p>
        </w:tc>
        <w:tc>
          <w:tcPr>
            <w:tcW w:w="1646" w:type="dxa"/>
          </w:tcPr>
          <w:p w14:paraId="5A1C0774" w14:textId="77777777" w:rsidR="002B7DFD" w:rsidRDefault="002B7DFD" w:rsidP="00770CFA">
            <w:r>
              <w:t>4</w:t>
            </w:r>
          </w:p>
        </w:tc>
        <w:tc>
          <w:tcPr>
            <w:tcW w:w="1525" w:type="dxa"/>
          </w:tcPr>
          <w:p w14:paraId="0056CD5A" w14:textId="77777777" w:rsidR="002B7DFD" w:rsidRDefault="002B7DFD" w:rsidP="00770CFA">
            <w:r>
              <w:t>22</w:t>
            </w:r>
          </w:p>
        </w:tc>
        <w:tc>
          <w:tcPr>
            <w:tcW w:w="1537" w:type="dxa"/>
          </w:tcPr>
          <w:p w14:paraId="1D10B1DD" w14:textId="77777777" w:rsidR="002B7DFD" w:rsidRDefault="002B7DFD" w:rsidP="00770CFA">
            <w:r>
              <w:t>11</w:t>
            </w:r>
          </w:p>
        </w:tc>
        <w:tc>
          <w:tcPr>
            <w:tcW w:w="1536" w:type="dxa"/>
          </w:tcPr>
          <w:p w14:paraId="24843FA8" w14:textId="77777777" w:rsidR="002B7DFD" w:rsidRDefault="002B7DFD" w:rsidP="00770CFA">
            <w:r>
              <w:t>2</w:t>
            </w:r>
          </w:p>
        </w:tc>
        <w:tc>
          <w:tcPr>
            <w:tcW w:w="1428" w:type="dxa"/>
          </w:tcPr>
          <w:p w14:paraId="008AE621" w14:textId="77777777" w:rsidR="002B7DFD" w:rsidRDefault="002B7DFD" w:rsidP="00770CFA">
            <w:r>
              <w:t>89.7%</w:t>
            </w:r>
          </w:p>
        </w:tc>
      </w:tr>
      <w:tr w:rsidR="002B7DFD" w14:paraId="5E08A247" w14:textId="77777777" w:rsidTr="00770CFA">
        <w:tc>
          <w:tcPr>
            <w:tcW w:w="1678" w:type="dxa"/>
          </w:tcPr>
          <w:p w14:paraId="2030216F" w14:textId="77777777" w:rsidR="002B7DFD" w:rsidRDefault="002B7DFD" w:rsidP="00770CFA">
            <w:r>
              <w:t>Truck</w:t>
            </w:r>
          </w:p>
        </w:tc>
        <w:tc>
          <w:tcPr>
            <w:tcW w:w="1646" w:type="dxa"/>
          </w:tcPr>
          <w:p w14:paraId="717F666E" w14:textId="77777777" w:rsidR="002B7DFD" w:rsidRDefault="002B7DFD" w:rsidP="00770CFA">
            <w:r>
              <w:t>15</w:t>
            </w:r>
          </w:p>
        </w:tc>
        <w:tc>
          <w:tcPr>
            <w:tcW w:w="1525" w:type="dxa"/>
          </w:tcPr>
          <w:p w14:paraId="3F897243" w14:textId="77777777" w:rsidR="002B7DFD" w:rsidRDefault="002B7DFD" w:rsidP="00770CFA">
            <w:r>
              <w:t>18</w:t>
            </w:r>
          </w:p>
        </w:tc>
        <w:tc>
          <w:tcPr>
            <w:tcW w:w="1537" w:type="dxa"/>
          </w:tcPr>
          <w:p w14:paraId="16F14830" w14:textId="77777777" w:rsidR="002B7DFD" w:rsidRDefault="002B7DFD" w:rsidP="00770CFA">
            <w:r>
              <w:t>6</w:t>
            </w:r>
          </w:p>
        </w:tc>
        <w:tc>
          <w:tcPr>
            <w:tcW w:w="1536" w:type="dxa"/>
          </w:tcPr>
          <w:p w14:paraId="416B16BB" w14:textId="77777777" w:rsidR="002B7DFD" w:rsidRDefault="002B7DFD" w:rsidP="00770CFA">
            <w:r>
              <w:t>0</w:t>
            </w:r>
          </w:p>
        </w:tc>
        <w:tc>
          <w:tcPr>
            <w:tcW w:w="1428" w:type="dxa"/>
          </w:tcPr>
          <w:p w14:paraId="4453CDBD" w14:textId="77777777" w:rsidR="002B7DFD" w:rsidRDefault="002B7DFD" w:rsidP="00770CFA">
            <w:r>
              <w:t>61.5%</w:t>
            </w:r>
          </w:p>
        </w:tc>
      </w:tr>
    </w:tbl>
    <w:p w14:paraId="0189B1D6" w14:textId="0C4656BD" w:rsidR="002B7DFD" w:rsidRDefault="002B7DFD"/>
    <w:p w14:paraId="4852FE62" w14:textId="7B6C323E" w:rsidR="002B7DFD" w:rsidRDefault="002B7DFD" w:rsidP="002B7DFD">
      <w:pPr>
        <w:pStyle w:val="Caption"/>
        <w:keepNext/>
      </w:pPr>
      <w:r>
        <w:t>Table 3: Fixed-fixed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16C5B5C3" w14:textId="77777777" w:rsidTr="00770CFA">
        <w:tc>
          <w:tcPr>
            <w:tcW w:w="1678" w:type="dxa"/>
          </w:tcPr>
          <w:p w14:paraId="32F5BF55" w14:textId="77777777" w:rsidR="002B7DFD" w:rsidRDefault="002B7DFD" w:rsidP="00770CFA">
            <w:r>
              <w:t>Vehicle Class</w:t>
            </w:r>
          </w:p>
        </w:tc>
        <w:tc>
          <w:tcPr>
            <w:tcW w:w="1646" w:type="dxa"/>
          </w:tcPr>
          <w:p w14:paraId="18B9FAFF" w14:textId="77777777" w:rsidR="002B7DFD" w:rsidRDefault="002B7DFD" w:rsidP="00770CFA">
            <w:r>
              <w:t>Not Detected</w:t>
            </w:r>
          </w:p>
        </w:tc>
        <w:tc>
          <w:tcPr>
            <w:tcW w:w="1525" w:type="dxa"/>
          </w:tcPr>
          <w:p w14:paraId="31DEB751" w14:textId="77777777" w:rsidR="002B7DFD" w:rsidRDefault="002B7DFD" w:rsidP="00770CFA">
            <w:r>
              <w:t>Low CFR</w:t>
            </w:r>
          </w:p>
        </w:tc>
        <w:tc>
          <w:tcPr>
            <w:tcW w:w="1537" w:type="dxa"/>
          </w:tcPr>
          <w:p w14:paraId="482B7E7C" w14:textId="77777777" w:rsidR="002B7DFD" w:rsidRDefault="002B7DFD" w:rsidP="00770CFA">
            <w:r>
              <w:t>Med CFR</w:t>
            </w:r>
          </w:p>
        </w:tc>
        <w:tc>
          <w:tcPr>
            <w:tcW w:w="1536" w:type="dxa"/>
          </w:tcPr>
          <w:p w14:paraId="47A02FA4" w14:textId="77777777" w:rsidR="002B7DFD" w:rsidRDefault="002B7DFD" w:rsidP="00770CFA">
            <w:r>
              <w:t>High CFR</w:t>
            </w:r>
          </w:p>
        </w:tc>
        <w:tc>
          <w:tcPr>
            <w:tcW w:w="1428" w:type="dxa"/>
          </w:tcPr>
          <w:p w14:paraId="67508330" w14:textId="77777777" w:rsidR="002B7DFD" w:rsidRDefault="002B7DFD" w:rsidP="00770CFA">
            <w:r>
              <w:t>% detected</w:t>
            </w:r>
          </w:p>
        </w:tc>
      </w:tr>
      <w:tr w:rsidR="002B7DFD" w14:paraId="73A6064F" w14:textId="77777777" w:rsidTr="00770CFA">
        <w:tc>
          <w:tcPr>
            <w:tcW w:w="1678" w:type="dxa"/>
          </w:tcPr>
          <w:p w14:paraId="39DAADD7" w14:textId="77777777" w:rsidR="002B7DFD" w:rsidRDefault="002B7DFD" w:rsidP="00770CFA">
            <w:r>
              <w:t>Hatchback</w:t>
            </w:r>
          </w:p>
        </w:tc>
        <w:tc>
          <w:tcPr>
            <w:tcW w:w="1646" w:type="dxa"/>
          </w:tcPr>
          <w:p w14:paraId="154BED32" w14:textId="474AEBBB" w:rsidR="002B7DFD" w:rsidRDefault="002B7DFD" w:rsidP="00770CFA">
            <w:r>
              <w:t>1</w:t>
            </w:r>
            <w:r w:rsidR="00E56EF4">
              <w:t>4</w:t>
            </w:r>
          </w:p>
        </w:tc>
        <w:tc>
          <w:tcPr>
            <w:tcW w:w="1525" w:type="dxa"/>
          </w:tcPr>
          <w:p w14:paraId="1CD753B5" w14:textId="1C6E6AB9" w:rsidR="002B7DFD" w:rsidRDefault="002B7DFD" w:rsidP="00770CFA">
            <w:r>
              <w:t>1</w:t>
            </w:r>
            <w:r w:rsidR="00E56EF4">
              <w:t>4</w:t>
            </w:r>
          </w:p>
        </w:tc>
        <w:tc>
          <w:tcPr>
            <w:tcW w:w="1537" w:type="dxa"/>
          </w:tcPr>
          <w:p w14:paraId="0BB3179B" w14:textId="77777777" w:rsidR="002B7DFD" w:rsidRDefault="002B7DFD" w:rsidP="00770CFA">
            <w:r>
              <w:t>10</w:t>
            </w:r>
          </w:p>
        </w:tc>
        <w:tc>
          <w:tcPr>
            <w:tcW w:w="1536" w:type="dxa"/>
          </w:tcPr>
          <w:p w14:paraId="709D4868" w14:textId="776A6641" w:rsidR="002B7DFD" w:rsidRDefault="00E56EF4" w:rsidP="00770CFA">
            <w:r>
              <w:t>1</w:t>
            </w:r>
          </w:p>
        </w:tc>
        <w:tc>
          <w:tcPr>
            <w:tcW w:w="1428" w:type="dxa"/>
          </w:tcPr>
          <w:p w14:paraId="5CEFB956" w14:textId="420BE1D2" w:rsidR="002B7DFD" w:rsidRDefault="00E56EF4" w:rsidP="00770CFA">
            <w:r>
              <w:t>64.1</w:t>
            </w:r>
            <w:r w:rsidR="002B7DFD">
              <w:t>%</w:t>
            </w:r>
          </w:p>
        </w:tc>
      </w:tr>
      <w:tr w:rsidR="002B7DFD" w14:paraId="24E285C6" w14:textId="77777777" w:rsidTr="00770CFA">
        <w:tc>
          <w:tcPr>
            <w:tcW w:w="1678" w:type="dxa"/>
          </w:tcPr>
          <w:p w14:paraId="434CFE62" w14:textId="77777777" w:rsidR="002B7DFD" w:rsidRDefault="002B7DFD" w:rsidP="00770CFA">
            <w:r>
              <w:t>Sedan</w:t>
            </w:r>
          </w:p>
        </w:tc>
        <w:tc>
          <w:tcPr>
            <w:tcW w:w="1646" w:type="dxa"/>
          </w:tcPr>
          <w:p w14:paraId="7BC7CED6" w14:textId="28078842" w:rsidR="002B7DFD" w:rsidRDefault="00E56EF4" w:rsidP="00770CFA">
            <w:r>
              <w:t>2</w:t>
            </w:r>
          </w:p>
        </w:tc>
        <w:tc>
          <w:tcPr>
            <w:tcW w:w="1525" w:type="dxa"/>
          </w:tcPr>
          <w:p w14:paraId="3B56F4C2" w14:textId="6960B83F" w:rsidR="002B7DFD" w:rsidRDefault="002B7DFD" w:rsidP="00770CFA">
            <w:r>
              <w:t>2</w:t>
            </w:r>
            <w:r w:rsidR="00E56EF4">
              <w:t>7</w:t>
            </w:r>
          </w:p>
        </w:tc>
        <w:tc>
          <w:tcPr>
            <w:tcW w:w="1537" w:type="dxa"/>
          </w:tcPr>
          <w:p w14:paraId="11F88AA0" w14:textId="4394E363" w:rsidR="002B7DFD" w:rsidRDefault="002B7DFD" w:rsidP="00770CFA">
            <w:r>
              <w:t>1</w:t>
            </w:r>
            <w:r w:rsidR="00E56EF4">
              <w:t>0</w:t>
            </w:r>
          </w:p>
        </w:tc>
        <w:tc>
          <w:tcPr>
            <w:tcW w:w="1536" w:type="dxa"/>
          </w:tcPr>
          <w:p w14:paraId="06EACEEE" w14:textId="39276733" w:rsidR="002B7DFD" w:rsidRDefault="00E56EF4" w:rsidP="00770CFA">
            <w:r>
              <w:t>0</w:t>
            </w:r>
          </w:p>
        </w:tc>
        <w:tc>
          <w:tcPr>
            <w:tcW w:w="1428" w:type="dxa"/>
          </w:tcPr>
          <w:p w14:paraId="791139C7" w14:textId="5F0943ED" w:rsidR="002B7DFD" w:rsidRDefault="002B7DFD" w:rsidP="00770CFA">
            <w:r>
              <w:t>9</w:t>
            </w:r>
            <w:r w:rsidR="00E56EF4">
              <w:t>4</w:t>
            </w:r>
            <w:r>
              <w:t>.</w:t>
            </w:r>
            <w:r w:rsidR="00E56EF4">
              <w:t>8</w:t>
            </w:r>
            <w:r>
              <w:t>%</w:t>
            </w:r>
          </w:p>
        </w:tc>
      </w:tr>
      <w:tr w:rsidR="002B7DFD" w14:paraId="206CF298" w14:textId="77777777" w:rsidTr="00770CFA">
        <w:tc>
          <w:tcPr>
            <w:tcW w:w="1678" w:type="dxa"/>
          </w:tcPr>
          <w:p w14:paraId="2132C7C9" w14:textId="77777777" w:rsidR="002B7DFD" w:rsidRDefault="002B7DFD" w:rsidP="00770CFA">
            <w:r>
              <w:t>SUV</w:t>
            </w:r>
          </w:p>
        </w:tc>
        <w:tc>
          <w:tcPr>
            <w:tcW w:w="1646" w:type="dxa"/>
          </w:tcPr>
          <w:p w14:paraId="34272F1B" w14:textId="46F9DE2B" w:rsidR="002B7DFD" w:rsidRDefault="00E56EF4" w:rsidP="00770CFA">
            <w:r>
              <w:t>2</w:t>
            </w:r>
          </w:p>
        </w:tc>
        <w:tc>
          <w:tcPr>
            <w:tcW w:w="1525" w:type="dxa"/>
          </w:tcPr>
          <w:p w14:paraId="5E46E46A" w14:textId="3366ED4C" w:rsidR="002B7DFD" w:rsidRDefault="002B7DFD" w:rsidP="00770CFA">
            <w:r>
              <w:t>2</w:t>
            </w:r>
            <w:r w:rsidR="00E56EF4">
              <w:t>5</w:t>
            </w:r>
          </w:p>
        </w:tc>
        <w:tc>
          <w:tcPr>
            <w:tcW w:w="1537" w:type="dxa"/>
          </w:tcPr>
          <w:p w14:paraId="60B5ACE5" w14:textId="663BFAD4" w:rsidR="002B7DFD" w:rsidRDefault="002B7DFD" w:rsidP="00770CFA">
            <w:r>
              <w:t>1</w:t>
            </w:r>
            <w:r w:rsidR="00E56EF4">
              <w:t>0</w:t>
            </w:r>
          </w:p>
        </w:tc>
        <w:tc>
          <w:tcPr>
            <w:tcW w:w="1536" w:type="dxa"/>
          </w:tcPr>
          <w:p w14:paraId="34B6A6BB" w14:textId="77777777" w:rsidR="002B7DFD" w:rsidRDefault="002B7DFD" w:rsidP="00770CFA">
            <w:r>
              <w:t>2</w:t>
            </w:r>
          </w:p>
        </w:tc>
        <w:tc>
          <w:tcPr>
            <w:tcW w:w="1428" w:type="dxa"/>
          </w:tcPr>
          <w:p w14:paraId="5E273018" w14:textId="65D0EBBE" w:rsidR="002B7DFD" w:rsidRDefault="00E56EF4" w:rsidP="00770CFA">
            <w:r>
              <w:t>94</w:t>
            </w:r>
            <w:r w:rsidR="002B7DFD">
              <w:t>.</w:t>
            </w:r>
            <w:r>
              <w:t>8</w:t>
            </w:r>
            <w:r w:rsidR="002B7DFD">
              <w:t>%</w:t>
            </w:r>
          </w:p>
        </w:tc>
      </w:tr>
      <w:tr w:rsidR="002B7DFD" w14:paraId="0A6371AF" w14:textId="77777777" w:rsidTr="00770CFA">
        <w:tc>
          <w:tcPr>
            <w:tcW w:w="1678" w:type="dxa"/>
          </w:tcPr>
          <w:p w14:paraId="0EA37DF3" w14:textId="77777777" w:rsidR="002B7DFD" w:rsidRDefault="002B7DFD" w:rsidP="00770CFA">
            <w:r>
              <w:t>Truck</w:t>
            </w:r>
          </w:p>
        </w:tc>
        <w:tc>
          <w:tcPr>
            <w:tcW w:w="1646" w:type="dxa"/>
          </w:tcPr>
          <w:p w14:paraId="312386C1" w14:textId="7B8FDC28" w:rsidR="002B7DFD" w:rsidRDefault="002B7DFD" w:rsidP="00770CFA">
            <w:r>
              <w:t>1</w:t>
            </w:r>
            <w:r w:rsidR="00E56EF4">
              <w:t>4</w:t>
            </w:r>
          </w:p>
        </w:tc>
        <w:tc>
          <w:tcPr>
            <w:tcW w:w="1525" w:type="dxa"/>
          </w:tcPr>
          <w:p w14:paraId="3AF56BC9" w14:textId="35144A5C" w:rsidR="002B7DFD" w:rsidRDefault="002B7DFD" w:rsidP="00770CFA">
            <w:r>
              <w:t>1</w:t>
            </w:r>
            <w:r w:rsidR="00E56EF4">
              <w:t>5</w:t>
            </w:r>
          </w:p>
        </w:tc>
        <w:tc>
          <w:tcPr>
            <w:tcW w:w="1537" w:type="dxa"/>
          </w:tcPr>
          <w:p w14:paraId="7434D768" w14:textId="00E7D08A" w:rsidR="002B7DFD" w:rsidRDefault="00E56EF4" w:rsidP="00770CFA">
            <w:r>
              <w:t>10</w:t>
            </w:r>
          </w:p>
        </w:tc>
        <w:tc>
          <w:tcPr>
            <w:tcW w:w="1536" w:type="dxa"/>
          </w:tcPr>
          <w:p w14:paraId="2A38A55F" w14:textId="77777777" w:rsidR="002B7DFD" w:rsidRDefault="002B7DFD" w:rsidP="00770CFA">
            <w:r>
              <w:t>0</w:t>
            </w:r>
          </w:p>
        </w:tc>
        <w:tc>
          <w:tcPr>
            <w:tcW w:w="1428" w:type="dxa"/>
          </w:tcPr>
          <w:p w14:paraId="5A2CF943" w14:textId="262B794A" w:rsidR="002B7DFD" w:rsidRDefault="002B7DFD" w:rsidP="00770CFA">
            <w:r>
              <w:t>6</w:t>
            </w:r>
            <w:r w:rsidR="00E56EF4">
              <w:t>4</w:t>
            </w:r>
            <w:r>
              <w:t>.</w:t>
            </w:r>
            <w:r w:rsidR="00E56EF4">
              <w:t>1</w:t>
            </w:r>
            <w:r>
              <w:t>%</w:t>
            </w:r>
          </w:p>
        </w:tc>
      </w:tr>
    </w:tbl>
    <w:p w14:paraId="017A3514" w14:textId="6CD8C0B4" w:rsidR="002B7DFD" w:rsidRDefault="002B7DFD"/>
    <w:p w14:paraId="5265BBC4" w14:textId="4AB9FB03" w:rsidR="00145244" w:rsidRDefault="00145244">
      <w:r>
        <w:br w:type="page"/>
      </w:r>
    </w:p>
    <w:p w14:paraId="61E48401" w14:textId="12C6B663" w:rsidR="00930EC5" w:rsidRPr="00930EC5" w:rsidRDefault="00930EC5" w:rsidP="00145244">
      <w:pPr>
        <w:rPr>
          <w:b/>
          <w:bCs/>
          <w:sz w:val="28"/>
          <w:szCs w:val="24"/>
          <w:u w:val="single"/>
        </w:rPr>
      </w:pPr>
      <w:r w:rsidRPr="00930EC5">
        <w:rPr>
          <w:b/>
          <w:bCs/>
          <w:sz w:val="28"/>
          <w:szCs w:val="24"/>
          <w:u w:val="single"/>
        </w:rPr>
        <w:lastRenderedPageBreak/>
        <w:t>Discussion:</w:t>
      </w:r>
    </w:p>
    <w:p w14:paraId="5BDF6C91" w14:textId="584B756C" w:rsidR="00E56EF4" w:rsidRDefault="00145244" w:rsidP="00145244">
      <w:r>
        <w:t xml:space="preserve">I also inspected the ratio of the bridge </w:t>
      </w:r>
      <w:proofErr w:type="spellStart"/>
      <w:r>
        <w:t>psd</w:t>
      </w:r>
      <w:proofErr w:type="spellEnd"/>
      <w:r>
        <w:t xml:space="preserve"> amplitude to the vehicle natural frequency and made a brief relational plot, as shown below. Each column represents a boundary condition type (</w:t>
      </w:r>
      <w:proofErr w:type="spellStart"/>
      <w:r>
        <w:t>bc_type</w:t>
      </w:r>
      <w:proofErr w:type="spellEnd"/>
      <w:r>
        <w:t xml:space="preserve">) where pp, </w:t>
      </w:r>
      <w:proofErr w:type="spellStart"/>
      <w:r>
        <w:t>fp</w:t>
      </w:r>
      <w:proofErr w:type="spellEnd"/>
      <w:r>
        <w:t>, and ff correspond to pinned-pinned, fixed-pinned, and fixed-fixed, respectively. The x and y axes are the ratio and bridge IDs, respectively, and the points are distinguished based on color and type. The color classifies based on whether the vehicle was able to capture the frequency and the type corresponds to the vehicle class.</w:t>
      </w:r>
    </w:p>
    <w:p w14:paraId="3F518CE4" w14:textId="1CE62D55" w:rsidR="00145244" w:rsidRDefault="008C4260">
      <w:r>
        <w:rPr>
          <w:noProof/>
        </w:rPr>
        <w:drawing>
          <wp:inline distT="0" distB="0" distL="0" distR="0" wp14:anchorId="4565E8D3" wp14:editId="7D3585D6">
            <wp:extent cx="5943600" cy="3178175"/>
            <wp:effectExtent l="0" t="0" r="0" b="317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5943600" cy="3178175"/>
                    </a:xfrm>
                    <a:prstGeom prst="rect">
                      <a:avLst/>
                    </a:prstGeom>
                  </pic:spPr>
                </pic:pic>
              </a:graphicData>
            </a:graphic>
          </wp:inline>
        </w:drawing>
      </w:r>
    </w:p>
    <w:p w14:paraId="4107AC9C" w14:textId="0CAC2F2E" w:rsidR="00145244" w:rsidRDefault="00145244">
      <w:r>
        <w:t>Afterwards, I arbitrarily decided to select the points that are above 0.</w:t>
      </w:r>
      <w:r w:rsidR="00817CDF">
        <w:t>10</w:t>
      </w:r>
      <w:r>
        <w:t xml:space="preserve"> ratio, since the </w:t>
      </w:r>
      <w:r w:rsidR="00817CDF">
        <w:t xml:space="preserve">specified height range to pick peaks is at 10% of the maximum amplitude. </w:t>
      </w:r>
      <w:r>
        <w:t>These points are then classified into tables based on the boundary condition type and vehicle class, as shown below.</w:t>
      </w:r>
    </w:p>
    <w:p w14:paraId="5DC1366D" w14:textId="13DA11AB" w:rsidR="009A3CE5" w:rsidRDefault="009A3CE5" w:rsidP="009A3CE5">
      <w:pPr>
        <w:pStyle w:val="Caption"/>
        <w:keepNext/>
      </w:pPr>
      <w:r>
        <w:t xml:space="preserve">Table 4: Number of successful </w:t>
      </w:r>
      <w:proofErr w:type="gramStart"/>
      <w:r>
        <w:t>detection</w:t>
      </w:r>
      <w:proofErr w:type="gramEnd"/>
      <w:r>
        <w:t xml:space="preserve"> that demonstrate a PSD ratio greater than 0.</w:t>
      </w:r>
      <w:r w:rsidR="0055222E">
        <w:t>10</w:t>
      </w:r>
      <w:r>
        <w:t>.</w:t>
      </w:r>
    </w:p>
    <w:tbl>
      <w:tblPr>
        <w:tblStyle w:val="TableGrid"/>
        <w:tblW w:w="0" w:type="auto"/>
        <w:tblLook w:val="04A0" w:firstRow="1" w:lastRow="0" w:firstColumn="1" w:lastColumn="0" w:noHBand="0" w:noVBand="1"/>
      </w:tblPr>
      <w:tblGrid>
        <w:gridCol w:w="2337"/>
        <w:gridCol w:w="2337"/>
        <w:gridCol w:w="2338"/>
        <w:gridCol w:w="2338"/>
      </w:tblGrid>
      <w:tr w:rsidR="009A3CE5" w14:paraId="0B3E451E" w14:textId="77777777" w:rsidTr="009A3CE5">
        <w:tc>
          <w:tcPr>
            <w:tcW w:w="2337" w:type="dxa"/>
          </w:tcPr>
          <w:p w14:paraId="4ACA2EBC" w14:textId="540D990A" w:rsidR="009A3CE5" w:rsidRDefault="009A3CE5">
            <w:r>
              <w:t>Vehicle Class</w:t>
            </w:r>
          </w:p>
        </w:tc>
        <w:tc>
          <w:tcPr>
            <w:tcW w:w="2337" w:type="dxa"/>
          </w:tcPr>
          <w:p w14:paraId="496FB218" w14:textId="32868409" w:rsidR="009A3CE5" w:rsidRDefault="009A3CE5">
            <w:r>
              <w:t>Count for PP</w:t>
            </w:r>
          </w:p>
        </w:tc>
        <w:tc>
          <w:tcPr>
            <w:tcW w:w="2338" w:type="dxa"/>
          </w:tcPr>
          <w:p w14:paraId="5D102DB7" w14:textId="10BE31A3" w:rsidR="009A3CE5" w:rsidRDefault="009A3CE5">
            <w:r>
              <w:t>Count for FP</w:t>
            </w:r>
          </w:p>
        </w:tc>
        <w:tc>
          <w:tcPr>
            <w:tcW w:w="2338" w:type="dxa"/>
          </w:tcPr>
          <w:p w14:paraId="50B6AE01" w14:textId="35D2E3DA" w:rsidR="009A3CE5" w:rsidRDefault="009A3CE5">
            <w:r>
              <w:t>Count for FF</w:t>
            </w:r>
          </w:p>
        </w:tc>
      </w:tr>
      <w:tr w:rsidR="009A3CE5" w14:paraId="48985587" w14:textId="77777777" w:rsidTr="009A3CE5">
        <w:tc>
          <w:tcPr>
            <w:tcW w:w="2337" w:type="dxa"/>
          </w:tcPr>
          <w:p w14:paraId="6EEE40D3" w14:textId="74061386" w:rsidR="009A3CE5" w:rsidRDefault="009A3CE5">
            <w:r>
              <w:t xml:space="preserve">Hatchback </w:t>
            </w:r>
          </w:p>
        </w:tc>
        <w:tc>
          <w:tcPr>
            <w:tcW w:w="2337" w:type="dxa"/>
          </w:tcPr>
          <w:p w14:paraId="4539CFF2" w14:textId="37FC3348" w:rsidR="009A3CE5" w:rsidRDefault="009A3CE5">
            <w:r>
              <w:t>1</w:t>
            </w:r>
            <w:r w:rsidR="008C4260">
              <w:t>8</w:t>
            </w:r>
            <w:r>
              <w:t xml:space="preserve"> </w:t>
            </w:r>
          </w:p>
        </w:tc>
        <w:tc>
          <w:tcPr>
            <w:tcW w:w="2338" w:type="dxa"/>
          </w:tcPr>
          <w:p w14:paraId="55EB42F7" w14:textId="03B59E10" w:rsidR="009A3CE5" w:rsidRDefault="008C4260">
            <w:r>
              <w:t>25</w:t>
            </w:r>
          </w:p>
        </w:tc>
        <w:tc>
          <w:tcPr>
            <w:tcW w:w="2338" w:type="dxa"/>
          </w:tcPr>
          <w:p w14:paraId="3D74E595" w14:textId="3BCB7F7A" w:rsidR="009A3CE5" w:rsidRDefault="008C4260">
            <w:r>
              <w:t>20</w:t>
            </w:r>
          </w:p>
        </w:tc>
      </w:tr>
      <w:tr w:rsidR="009A3CE5" w14:paraId="5A651263" w14:textId="77777777" w:rsidTr="009A3CE5">
        <w:tc>
          <w:tcPr>
            <w:tcW w:w="2337" w:type="dxa"/>
          </w:tcPr>
          <w:p w14:paraId="1715F210" w14:textId="39F553DD" w:rsidR="009A3CE5" w:rsidRDefault="009A3CE5">
            <w:r>
              <w:t>Sedan</w:t>
            </w:r>
          </w:p>
        </w:tc>
        <w:tc>
          <w:tcPr>
            <w:tcW w:w="2337" w:type="dxa"/>
          </w:tcPr>
          <w:p w14:paraId="3FF4175F" w14:textId="29ABDE8B" w:rsidR="009A3CE5" w:rsidRDefault="009A3CE5">
            <w:r>
              <w:t>3</w:t>
            </w:r>
            <w:r w:rsidR="008C4260">
              <w:t>7</w:t>
            </w:r>
          </w:p>
        </w:tc>
        <w:tc>
          <w:tcPr>
            <w:tcW w:w="2338" w:type="dxa"/>
          </w:tcPr>
          <w:p w14:paraId="12315CE6" w14:textId="42099320" w:rsidR="009A3CE5" w:rsidRDefault="008C4260">
            <w:r>
              <w:t>34</w:t>
            </w:r>
          </w:p>
        </w:tc>
        <w:tc>
          <w:tcPr>
            <w:tcW w:w="2338" w:type="dxa"/>
          </w:tcPr>
          <w:p w14:paraId="0AC59EAD" w14:textId="5456F412" w:rsidR="009A3CE5" w:rsidRDefault="008C4260">
            <w:r>
              <w:t>33</w:t>
            </w:r>
          </w:p>
        </w:tc>
      </w:tr>
      <w:tr w:rsidR="009A3CE5" w14:paraId="01CEAB91" w14:textId="77777777" w:rsidTr="009A3CE5">
        <w:tc>
          <w:tcPr>
            <w:tcW w:w="2337" w:type="dxa"/>
          </w:tcPr>
          <w:p w14:paraId="727F3B00" w14:textId="44FFF200" w:rsidR="009A3CE5" w:rsidRDefault="009A3CE5">
            <w:r>
              <w:t>SUV</w:t>
            </w:r>
          </w:p>
        </w:tc>
        <w:tc>
          <w:tcPr>
            <w:tcW w:w="2337" w:type="dxa"/>
          </w:tcPr>
          <w:p w14:paraId="16076371" w14:textId="38189076" w:rsidR="009A3CE5" w:rsidRDefault="008C4260">
            <w:r>
              <w:t>35</w:t>
            </w:r>
          </w:p>
        </w:tc>
        <w:tc>
          <w:tcPr>
            <w:tcW w:w="2338" w:type="dxa"/>
          </w:tcPr>
          <w:p w14:paraId="347EA404" w14:textId="19CDC3F6" w:rsidR="009A3CE5" w:rsidRDefault="008C4260">
            <w:r>
              <w:t>26</w:t>
            </w:r>
          </w:p>
        </w:tc>
        <w:tc>
          <w:tcPr>
            <w:tcW w:w="2338" w:type="dxa"/>
          </w:tcPr>
          <w:p w14:paraId="79670F9B" w14:textId="48FA025E" w:rsidR="009A3CE5" w:rsidRDefault="008C4260">
            <w:r>
              <w:t>31</w:t>
            </w:r>
          </w:p>
        </w:tc>
      </w:tr>
      <w:tr w:rsidR="009A3CE5" w14:paraId="5C1E3D68" w14:textId="77777777" w:rsidTr="009A3CE5">
        <w:tc>
          <w:tcPr>
            <w:tcW w:w="2337" w:type="dxa"/>
          </w:tcPr>
          <w:p w14:paraId="70988FB2" w14:textId="7A698CC1" w:rsidR="009A3CE5" w:rsidRDefault="009A3CE5">
            <w:r>
              <w:t>Truck</w:t>
            </w:r>
          </w:p>
        </w:tc>
        <w:tc>
          <w:tcPr>
            <w:tcW w:w="2337" w:type="dxa"/>
          </w:tcPr>
          <w:p w14:paraId="27CD9E72" w14:textId="1F32DD54" w:rsidR="009A3CE5" w:rsidRDefault="008C4260">
            <w:r>
              <w:t>25</w:t>
            </w:r>
          </w:p>
        </w:tc>
        <w:tc>
          <w:tcPr>
            <w:tcW w:w="2338" w:type="dxa"/>
          </w:tcPr>
          <w:p w14:paraId="164452DC" w14:textId="024FA169" w:rsidR="009A3CE5" w:rsidRDefault="009A3CE5">
            <w:r>
              <w:t>1</w:t>
            </w:r>
            <w:r w:rsidR="008C4260">
              <w:t>7</w:t>
            </w:r>
          </w:p>
        </w:tc>
        <w:tc>
          <w:tcPr>
            <w:tcW w:w="2338" w:type="dxa"/>
          </w:tcPr>
          <w:p w14:paraId="562B746C" w14:textId="44B8696D" w:rsidR="009A3CE5" w:rsidRDefault="008C4260">
            <w:r>
              <w:t>15</w:t>
            </w:r>
          </w:p>
        </w:tc>
      </w:tr>
    </w:tbl>
    <w:p w14:paraId="7815DCC9" w14:textId="08AE61B8" w:rsidR="001D10FD" w:rsidRDefault="001D10FD"/>
    <w:p w14:paraId="0E7C50F2" w14:textId="3B0D3908" w:rsidR="001D10FD" w:rsidRDefault="001D10FD"/>
    <w:sectPr w:rsidR="001D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66"/>
    <w:rsid w:val="00145244"/>
    <w:rsid w:val="00156F59"/>
    <w:rsid w:val="001D10FD"/>
    <w:rsid w:val="0028688C"/>
    <w:rsid w:val="002B7DFD"/>
    <w:rsid w:val="002C29D6"/>
    <w:rsid w:val="0055222E"/>
    <w:rsid w:val="00602F62"/>
    <w:rsid w:val="00817CDF"/>
    <w:rsid w:val="008C4260"/>
    <w:rsid w:val="00930EC5"/>
    <w:rsid w:val="009A3CE5"/>
    <w:rsid w:val="009C7044"/>
    <w:rsid w:val="00C077BA"/>
    <w:rsid w:val="00D03366"/>
    <w:rsid w:val="00DC160C"/>
    <w:rsid w:val="00E5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2677"/>
  <w15:chartTrackingRefBased/>
  <w15:docId w15:val="{737F105A-34AF-4687-AD26-2772A2AC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7BA"/>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7D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 Abuodeh</dc:creator>
  <cp:keywords/>
  <dc:description/>
  <cp:lastModifiedBy>Omar R Abuodeh</cp:lastModifiedBy>
  <cp:revision>10</cp:revision>
  <dcterms:created xsi:type="dcterms:W3CDTF">2023-02-08T19:49:00Z</dcterms:created>
  <dcterms:modified xsi:type="dcterms:W3CDTF">2023-02-15T19:14:00Z</dcterms:modified>
</cp:coreProperties>
</file>